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TÍTULO DEL INFORME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DIPLOMADO XXXXXXXX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INFORME DEL DIPLOMADO COMO OPCIÓN DE GRADO PARA OPTAR AL TÍTULO DE XXX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0" distT="0" distL="0" distR="0">
            <wp:extent cx="1114425" cy="1305469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0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NOMBRES Y APELLIDOS DE ESTUDIANTES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(En orden alfabético)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INSTITUCIÓN UNIVERSITARIA COLEGIO MAYOR DEL CAUCA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FACULTAD DE CIENCIAS SOCIALES Y DE LA ADMINISTRACIÓN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PROGRAMA DE XXX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POPAYÁN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342900</wp:posOffset>
                </wp:positionV>
                <wp:extent cx="241300" cy="2508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660938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342900</wp:posOffset>
                </wp:positionV>
                <wp:extent cx="241300" cy="250825"/>
                <wp:effectExtent b="0" l="0" r="0" t="0"/>
                <wp:wrapNone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TÍTULO DEL INFORME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DIPLOMADO XXXXXXXX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0" distT="0" distL="0" distR="0">
            <wp:extent cx="1114425" cy="1305469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0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NOMBRES Y APELLIDOS DE ESTUDIANTES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(En orden alfabético)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419"/>
          <w:tab w:val="left" w:leader="none" w:pos="6235"/>
        </w:tabs>
        <w:spacing w:line="360" w:lineRule="auto"/>
        <w:jc w:val="left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ab/>
        <w:t xml:space="preserve">TUTORES</w:t>
        <w:tab/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INSTITUCIÓN UNIVERSITARIA COLEGIO MAYOR DEL CAUCA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FACULTAD DE CIENCIAS SOCIALES Y DE LA ADMINISTRACIÓN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PROGRAMA DE XX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POPAYÁN</w:t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Arial Narrow" w:cs="Arial Narrow" w:eastAsia="Arial Narrow" w:hAnsi="Arial Narrow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202</w:t>
      </w:r>
      <w:sdt>
        <w:sdtPr>
          <w:tag w:val="goog_rdk_0"/>
        </w:sdtPr>
        <w:sdtContent>
          <w:ins w:author="Coordinación Diplomados FCSA IUCMC" w:id="0" w:date="2024-05-04T18:22:42Z"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</w:t>
            </w:r>
          </w:ins>
        </w:sdtContent>
      </w:sdt>
      <w:sdt>
        <w:sdtPr>
          <w:tag w:val="goog_rdk_1"/>
        </w:sdtPr>
        <w:sdtContent>
          <w:del w:author="Coordinación Diplomados FCSA IUCMC" w:id="0" w:date="2024-05-04T18:22:42Z"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delText xml:space="preserve">3</w:delText>
            </w:r>
          </w:del>
        </w:sdtContent>
      </w:sdt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 LA PROBLEMÁTICA O TEMA ANALIZADO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DEL INFORME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OBTENIDOS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RECOMENDACIONES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 BIBLIOGRÁFICAS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TABLAS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Las listas de anexos, tablas y figuras se realizan cuando son más de tres. </w:t>
      </w:r>
    </w:p>
    <w:p w:rsidR="00000000" w:rsidDel="00000000" w:rsidP="00000000" w:rsidRDefault="00000000" w:rsidRPr="00000000" w14:paraId="00000035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No se emplea la abreviatura Nro. Ni el signo # para su numeración. </w:t>
      </w:r>
    </w:p>
    <w:p w:rsidR="00000000" w:rsidDel="00000000" w:rsidP="00000000" w:rsidRDefault="00000000" w:rsidRPr="00000000" w14:paraId="00000036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Los títulos de las listas se escriben centrado a 3 cm del borde superior con mayúscula inicial </w:t>
      </w:r>
    </w:p>
    <w:p w:rsidR="00000000" w:rsidDel="00000000" w:rsidP="00000000" w:rsidRDefault="00000000" w:rsidRPr="00000000" w14:paraId="00000037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La palabra Tabla, Cuadro, Gráfica se escriben con mayúscula inicial seguida del número correspondiente seguido de punto. A continuación, se escribe el título con mayúscula inicial, y el numeró de la página en que está ubicado se coloca en una columna hacia el margen derecho encabezada con la abreviatura pág.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</w:t>
      </w:r>
      <w:sdt>
        <w:sdtPr>
          <w:tag w:val="goog_rdk_2"/>
        </w:sdtPr>
        <w:sdtContent>
          <w:ins w:author="Coordinación Diplomados FCSA IUCMC" w:id="1" w:date="2024-05-04T18:23:01Z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GRÁFICAS</w:t>
            </w:r>
          </w:ins>
        </w:sdtContent>
      </w:sdt>
      <w:sdt>
        <w:sdtPr>
          <w:tag w:val="goog_rdk_3"/>
        </w:sdtPr>
        <w:sdtContent>
          <w:del w:author="Coordinación Diplomados FCSA IUCMC" w:id="1" w:date="2024-05-04T18:23:01Z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GRAFICAS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FIGURAS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(MINIMO 450 PALABRAS)</w:t>
      </w:r>
    </w:p>
    <w:p w:rsidR="00000000" w:rsidDel="00000000" w:rsidP="00000000" w:rsidRDefault="00000000" w:rsidRPr="00000000" w14:paraId="00000042">
      <w:pPr>
        <w:widowControl w:val="1"/>
        <w:spacing w:after="0" w:line="360" w:lineRule="auto"/>
        <w:rPr>
          <w:rFonts w:ascii="Arial Narrow" w:cs="Arial Narrow" w:eastAsia="Arial Narrow" w:hAnsi="Arial Narrow"/>
          <w:color w:val="ff0000"/>
        </w:rPr>
      </w:pPr>
      <w:r w:rsidDel="00000000" w:rsidR="00000000" w:rsidRPr="00000000">
        <w:rPr>
          <w:rFonts w:ascii="Arial Narrow" w:cs="Arial Narrow" w:eastAsia="Arial Narrow" w:hAnsi="Arial Narrow"/>
          <w:color w:val="ff0000"/>
          <w:rtl w:val="0"/>
        </w:rPr>
        <w:t xml:space="preserve">La introducción tiene como propósito cautivar al lector, por lo tanto, se inicia de lo general a lo particular, en el cual el escritor enuncia las temáticas o partes que contienen el documento</w:t>
      </w:r>
    </w:p>
    <w:p w:rsidR="00000000" w:rsidDel="00000000" w:rsidP="00000000" w:rsidRDefault="00000000" w:rsidRPr="00000000" w14:paraId="00000043">
      <w:pPr>
        <w:widowControl w:val="1"/>
        <w:spacing w:after="0" w:line="360" w:lineRule="auto"/>
        <w:rPr>
          <w:rFonts w:ascii="Arial Narrow" w:cs="Arial Narrow" w:eastAsia="Arial Narrow" w:hAnsi="Arial Narro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after="0" w:line="36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 LA PROBLEMÁTICA O TEMA ANALIZADO</w:t>
      </w:r>
    </w:p>
    <w:p w:rsidR="00000000" w:rsidDel="00000000" w:rsidP="00000000" w:rsidRDefault="00000000" w:rsidRPr="00000000" w14:paraId="0000005D">
      <w:pPr>
        <w:widowControl w:val="1"/>
        <w:spacing w:after="0"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(MINIMO 450 PALABRAS)</w:t>
      </w:r>
    </w:p>
    <w:p w:rsidR="00000000" w:rsidDel="00000000" w:rsidP="00000000" w:rsidRDefault="00000000" w:rsidRPr="00000000" w14:paraId="0000005F">
      <w:pPr>
        <w:widowControl w:val="1"/>
        <w:spacing w:after="0" w:line="360" w:lineRule="auto"/>
        <w:rPr>
          <w:rFonts w:ascii="Arial Narrow" w:cs="Arial Narrow" w:eastAsia="Arial Narrow" w:hAnsi="Arial Narrow"/>
          <w:color w:val="ff0000"/>
        </w:rPr>
      </w:pPr>
      <w:r w:rsidDel="00000000" w:rsidR="00000000" w:rsidRPr="00000000">
        <w:rPr>
          <w:rFonts w:ascii="Arial Narrow" w:cs="Arial Narrow" w:eastAsia="Arial Narrow" w:hAnsi="Arial Narrow"/>
          <w:color w:val="ff0000"/>
          <w:rtl w:val="0"/>
        </w:rPr>
        <w:t xml:space="preserve">Debe describirse la necesidad, el asunto o problemática que se tiene como objeto de estudio y del cual se establecerá su efecto, causas y consecuencias. Buscando con ello tener claridad acerca de la temática a analizar. Es decir, que tema se trabajó, por qué, cómo, en donde, etc, todo ello de manera general, dejando claro el punto concreto de análisis. </w:t>
      </w:r>
    </w:p>
    <w:p w:rsidR="00000000" w:rsidDel="00000000" w:rsidP="00000000" w:rsidRDefault="00000000" w:rsidRPr="00000000" w14:paraId="00000060">
      <w:pPr>
        <w:widowControl w:val="1"/>
        <w:spacing w:after="0"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after="0" w:line="360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after="0" w:lineRule="auto"/>
        <w:jc w:val="left"/>
        <w:rPr>
          <w:rFonts w:ascii="Arial Narrow" w:cs="Arial Narrow" w:eastAsia="Arial Narrow" w:hAnsi="Arial Narrow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(MINIMO 450 PALABRAS)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Expone por qué es importante desarrollar el trabajo o informe propuesto, es decir el conjunto de razones orientadas a resaltar el impacto del trabajo en un determinado sector u organización en términos de relevancia y pertinencia.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after="0" w:lineRule="auto"/>
        <w:jc w:val="left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sdt>
        <w:sdtPr>
          <w:tag w:val="goog_rdk_4"/>
        </w:sdtPr>
        <w:sdtContent>
          <w:ins w:author="Coordinación Diplomados FCSA IUCMC" w:id="2" w:date="2024-05-04T18:23:14Z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ins>
        </w:sdtContent>
      </w:sdt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INFORME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Describa en 50 palabras cuál es el objetivo </w:t>
      </w:r>
      <w:sdt>
        <w:sdtPr>
          <w:tag w:val="goog_rdk_5"/>
        </w:sdtPr>
        <w:sdtContent>
          <w:ins w:author="Coordinación Diplomados FCSA IUCMC" w:id="3" w:date="2024-05-04T18:23:24Z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neral </w:t>
            </w:r>
          </w:ins>
        </w:sdtContent>
      </w:sdt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 se busca alcanzar al desarrollar este informe </w:t>
      </w:r>
      <w:sdt>
        <w:sdtPr>
          <w:tag w:val="goog_rdk_6"/>
        </w:sdtPr>
        <w:sdtContent>
          <w:ins w:author="Coordinación Diplomados FCSA IUCMC" w:id="4" w:date="2024-05-04T18:23:31Z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los objetivos espec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íficos.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pacing w:after="0" w:lineRule="auto"/>
        <w:jc w:val="left"/>
        <w:rPr>
          <w:rFonts w:ascii="Arial Narrow" w:cs="Arial Narrow" w:eastAsia="Arial Narrow" w:hAnsi="Arial Narrow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OBTENIDOS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 deben presentar de manera organizada los resultados del trabajo realizado, considerando para ello una descripción detallada del análisis acerca de la temática tratada.</w:t>
      </w:r>
    </w:p>
    <w:p w:rsidR="00000000" w:rsidDel="00000000" w:rsidP="00000000" w:rsidRDefault="00000000" w:rsidRPr="00000000" w14:paraId="00000071">
      <w:pPr>
        <w:widowControl w:val="1"/>
        <w:spacing w:after="0" w:lineRule="auto"/>
        <w:jc w:val="left"/>
        <w:rPr>
          <w:rFonts w:ascii="Arial Narrow" w:cs="Arial Narrow" w:eastAsia="Arial Narrow" w:hAnsi="Arial Narrow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(300 PALABRAS)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Texto donde se establece una deducción lógica y además relevante sobre los datos que fueron expuestos antes, con el fin de obtener un panorama general y conciso de lo que se encontró u obtuvo.</w:t>
      </w:r>
    </w:p>
    <w:p w:rsidR="00000000" w:rsidDel="00000000" w:rsidP="00000000" w:rsidRDefault="00000000" w:rsidRPr="00000000" w14:paraId="00000076">
      <w:pPr>
        <w:widowControl w:val="1"/>
        <w:spacing w:after="0" w:lineRule="auto"/>
        <w:jc w:val="left"/>
        <w:rPr>
          <w:rFonts w:ascii="Arial Narrow" w:cs="Arial Narrow" w:eastAsia="Arial Narrow" w:hAnsi="Arial Narrow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RECOMENDACIONES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(300 PALABRAS)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Texto done se plantean posibles mejoras a futuro o factores que podrían analizarse en estudios posteriores.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 BIBLIOGRÁFICAS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Formato APA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701" w:top="1701" w:left="226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4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>
        <w:widowControl w:val="0"/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widowControl w:val="1"/>
      <w:spacing w:after="480" w:befor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480" w:before="48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A42BE"/>
    <w:pPr>
      <w:widowControl w:val="0"/>
      <w:suppressAutoHyphens w:val="1"/>
      <w:spacing w:after="240"/>
      <w:jc w:val="both"/>
    </w:pPr>
    <w:rPr>
      <w:rFonts w:ascii="Arial" w:cs="Lohit Hindi" w:eastAsia="Droid Sans Fallback" w:hAnsi="Arial"/>
      <w:kern w:val="1"/>
      <w:sz w:val="24"/>
      <w:szCs w:val="24"/>
      <w:lang w:bidi="hi-IN" w:eastAsia="hi-IN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D146A"/>
    <w:pPr>
      <w:keepNext w:val="1"/>
      <w:keepLines w:val="1"/>
      <w:pageBreakBefore w:val="1"/>
      <w:widowControl w:val="1"/>
      <w:suppressAutoHyphens w:val="0"/>
      <w:spacing w:after="480" w:before="480"/>
      <w:jc w:val="center"/>
      <w:outlineLvl w:val="0"/>
    </w:pPr>
    <w:rPr>
      <w:rFonts w:cs="Times New Roman" w:eastAsia="Times New Roman"/>
      <w:b w:val="1"/>
      <w:bCs w:val="1"/>
      <w:kern w:val="0"/>
      <w:szCs w:val="28"/>
      <w:lang w:bidi="ar-SA" w:eastAsia="es-CO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D146A"/>
    <w:pPr>
      <w:keepNext w:val="1"/>
      <w:keepLines w:val="1"/>
      <w:widowControl w:val="1"/>
      <w:suppressAutoHyphens w:val="0"/>
      <w:spacing w:after="480" w:before="480"/>
      <w:jc w:val="left"/>
      <w:outlineLvl w:val="1"/>
    </w:pPr>
    <w:rPr>
      <w:rFonts w:cs="Times New Roman" w:eastAsia="Times New Roman"/>
      <w:b w:val="1"/>
      <w:bCs w:val="1"/>
      <w:kern w:val="0"/>
      <w:szCs w:val="26"/>
      <w:lang w:bidi="ar-SA"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D2532"/>
    <w:pPr>
      <w:ind w:left="720"/>
      <w:contextualSpacing w:val="1"/>
    </w:pPr>
    <w:rPr>
      <w:rFonts w:cs="Mangal"/>
      <w:szCs w:val="21"/>
    </w:rPr>
  </w:style>
  <w:style w:type="character" w:styleId="apple-converted-space" w:customStyle="1">
    <w:name w:val="apple-converted-space"/>
    <w:rsid w:val="00D56156"/>
  </w:style>
  <w:style w:type="character" w:styleId="Hipervnculo">
    <w:name w:val="Hyperlink"/>
    <w:uiPriority w:val="99"/>
    <w:unhideWhenUsed w:val="1"/>
    <w:rsid w:val="00D56156"/>
    <w:rPr>
      <w:color w:val="0000ff"/>
      <w:u w:val="single"/>
    </w:rPr>
  </w:style>
  <w:style w:type="paragraph" w:styleId="Default" w:customStyle="1">
    <w:name w:val="Default"/>
    <w:rsid w:val="00912D48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9C51E1"/>
    <w:pPr>
      <w:widowControl w:val="1"/>
      <w:suppressAutoHyphens w:val="0"/>
      <w:spacing w:after="100" w:afterAutospacing="1" w:before="100" w:beforeAutospacing="1"/>
    </w:pPr>
    <w:rPr>
      <w:rFonts w:cs="Times New Roman" w:eastAsia="Times New Roman"/>
      <w:kern w:val="0"/>
      <w:lang w:bidi="ar-SA" w:eastAsia="es-CO"/>
    </w:rPr>
  </w:style>
  <w:style w:type="table" w:styleId="Tablaconcuadrcula">
    <w:name w:val="Table Grid"/>
    <w:basedOn w:val="Tablanormal"/>
    <w:uiPriority w:val="39"/>
    <w:rsid w:val="00CC23E6"/>
    <w:rPr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FC12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C12AD"/>
    <w:rPr>
      <w:rFonts w:cs="Mangal"/>
      <w:sz w:val="20"/>
      <w:szCs w:val="18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FC12AD"/>
    <w:rPr>
      <w:rFonts w:ascii="Times New Roman" w:cs="Mangal" w:eastAsia="Droid Sans Fallback" w:hAnsi="Times New Roman"/>
      <w:kern w:val="1"/>
      <w:szCs w:val="18"/>
      <w:lang w:bidi="hi-IN" w:eastAsia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FC12AD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FC12AD"/>
    <w:rPr>
      <w:rFonts w:ascii="Times New Roman" w:cs="Mangal" w:eastAsia="Droid Sans Fallback" w:hAnsi="Times New Roman"/>
      <w:b w:val="1"/>
      <w:bCs w:val="1"/>
      <w:kern w:val="1"/>
      <w:szCs w:val="18"/>
      <w:lang w:bidi="hi-IN" w:eastAsia="hi-IN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C12AD"/>
    <w:rPr>
      <w:rFonts w:ascii="Segoe UI" w:cs="Mangal" w:hAnsi="Segoe UI"/>
      <w:sz w:val="18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C12AD"/>
    <w:rPr>
      <w:rFonts w:ascii="Segoe UI" w:cs="Mangal" w:eastAsia="Droid Sans Fallback" w:hAnsi="Segoe UI"/>
      <w:kern w:val="1"/>
      <w:sz w:val="18"/>
      <w:szCs w:val="16"/>
      <w:lang w:bidi="hi-IN" w:eastAsia="hi-IN"/>
    </w:rPr>
  </w:style>
  <w:style w:type="character" w:styleId="Ttulo1Car" w:customStyle="1">
    <w:name w:val="Título 1 Car"/>
    <w:basedOn w:val="Fuentedeprrafopredeter"/>
    <w:link w:val="Ttulo1"/>
    <w:uiPriority w:val="9"/>
    <w:rsid w:val="001D146A"/>
    <w:rPr>
      <w:rFonts w:ascii="Arial" w:eastAsia="Times New Roman" w:hAnsi="Arial"/>
      <w:b w:val="1"/>
      <w:bCs w:val="1"/>
      <w:sz w:val="24"/>
      <w:szCs w:val="28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D146A"/>
    <w:rPr>
      <w:rFonts w:ascii="Arial" w:eastAsia="Times New Roman" w:hAnsi="Arial"/>
      <w:b w:val="1"/>
      <w:bCs w:val="1"/>
      <w:sz w:val="24"/>
      <w:szCs w:val="26"/>
    </w:rPr>
  </w:style>
  <w:style w:type="character" w:styleId="longtext" w:customStyle="1">
    <w:name w:val="long_text"/>
    <w:rsid w:val="00F57C2B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9D051A"/>
    <w:rPr>
      <w:rFonts w:cs="Mangal"/>
      <w:sz w:val="20"/>
      <w:szCs w:val="18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9D051A"/>
    <w:rPr>
      <w:rFonts w:ascii="Times New Roman" w:cs="Mangal" w:eastAsia="Droid Sans Fallback" w:hAnsi="Times New Roman"/>
      <w:kern w:val="1"/>
      <w:szCs w:val="18"/>
      <w:lang w:bidi="hi-IN" w:eastAsia="hi-IN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9D051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9D051A"/>
    <w:rPr>
      <w:rFonts w:cs="Mangal"/>
      <w:sz w:val="20"/>
      <w:szCs w:val="18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9D051A"/>
    <w:rPr>
      <w:rFonts w:ascii="Times New Roman" w:cs="Mangal" w:eastAsia="Droid Sans Fallback" w:hAnsi="Times New Roman"/>
      <w:kern w:val="1"/>
      <w:szCs w:val="18"/>
      <w:lang w:bidi="hi-IN" w:eastAsia="hi-IN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9D051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D577BF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EncabezadoCar" w:customStyle="1">
    <w:name w:val="Encabezado Car"/>
    <w:basedOn w:val="Fuentedeprrafopredeter"/>
    <w:link w:val="Encabezado"/>
    <w:uiPriority w:val="99"/>
    <w:rsid w:val="00D577BF"/>
    <w:rPr>
      <w:rFonts w:ascii="Times New Roman" w:cs="Mangal" w:eastAsia="Droid Sans Fallback" w:hAnsi="Times New Roman"/>
      <w:kern w:val="1"/>
      <w:sz w:val="24"/>
      <w:szCs w:val="21"/>
      <w:lang w:bidi="hi-IN" w:eastAsia="hi-IN"/>
    </w:rPr>
  </w:style>
  <w:style w:type="paragraph" w:styleId="Piedepgina">
    <w:name w:val="footer"/>
    <w:basedOn w:val="Normal"/>
    <w:link w:val="PiedepginaCar"/>
    <w:uiPriority w:val="99"/>
    <w:unhideWhenUsed w:val="1"/>
    <w:rsid w:val="00D577BF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PiedepginaCar" w:customStyle="1">
    <w:name w:val="Pie de página Car"/>
    <w:basedOn w:val="Fuentedeprrafopredeter"/>
    <w:link w:val="Piedepgina"/>
    <w:uiPriority w:val="99"/>
    <w:rsid w:val="00D577BF"/>
    <w:rPr>
      <w:rFonts w:ascii="Times New Roman" w:cs="Mangal" w:eastAsia="Droid Sans Fallback" w:hAnsi="Times New Roman"/>
      <w:kern w:val="1"/>
      <w:sz w:val="24"/>
      <w:szCs w:val="21"/>
      <w:lang w:bidi="hi-IN" w:eastAsia="hi-IN"/>
    </w:rPr>
  </w:style>
  <w:style w:type="character" w:styleId="textonavy" w:customStyle="1">
    <w:name w:val="texto_navy"/>
    <w:basedOn w:val="Fuentedeprrafopredeter"/>
    <w:rsid w:val="00245BC0"/>
  </w:style>
  <w:style w:type="character" w:styleId="Textoennegrita">
    <w:name w:val="Strong"/>
    <w:basedOn w:val="Fuentedeprrafopredeter"/>
    <w:uiPriority w:val="22"/>
    <w:qFormat w:val="1"/>
    <w:rsid w:val="00245BC0"/>
    <w:rPr>
      <w:b w:val="1"/>
      <w:bCs w:val="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E811F8"/>
    <w:pPr>
      <w:spacing w:after="200"/>
    </w:pPr>
    <w:rPr>
      <w:rFonts w:cs="Mangal"/>
      <w:i w:val="1"/>
      <w:iCs w:val="1"/>
      <w:color w:val="44546a" w:themeColor="text2"/>
      <w:sz w:val="18"/>
      <w:szCs w:val="1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785BA7"/>
    <w:pPr>
      <w:pageBreakBefore w:val="0"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val="2e74b5" w:themeColor="accent1" w:themeShade="0000BF"/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785BA7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0B7341"/>
    <w:pPr>
      <w:tabs>
        <w:tab w:val="right" w:leader="dot" w:pos="8828"/>
      </w:tabs>
      <w:spacing w:after="100"/>
    </w:pPr>
    <w:rPr>
      <w:rFonts w:cs="Arial"/>
      <w:b w:val="1"/>
      <w:noProof w:val="1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785BA7"/>
    <w:pPr>
      <w:widowControl w:val="1"/>
      <w:suppressAutoHyphens w:val="0"/>
      <w:spacing w:after="100" w:line="259" w:lineRule="auto"/>
      <w:ind w:left="440"/>
      <w:jc w:val="left"/>
    </w:pPr>
    <w:rPr>
      <w:rFonts w:cs="Times New Roman" w:asciiTheme="minorHAnsi" w:eastAsiaTheme="minorEastAsia" w:hAnsiTheme="minorHAnsi"/>
      <w:kern w:val="0"/>
      <w:sz w:val="22"/>
      <w:szCs w:val="22"/>
      <w:lang w:bidi="ar-SA" w:eastAsia="es-CO"/>
    </w:rPr>
  </w:style>
  <w:style w:type="paragraph" w:styleId="Normal1" w:customStyle="1">
    <w:name w:val="Normal1"/>
    <w:rsid w:val="00F136AC"/>
    <w:rPr>
      <w:rFonts w:ascii="Times New Roman" w:eastAsia="Times New Roman" w:hAnsi="Times New Roman"/>
      <w:color w:val="000000"/>
      <w:sz w:val="24"/>
      <w:szCs w:val="2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8pX2cr7jkDzBdkSW0XUjNMgQIQ==">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2022-04-06T17:38:00Z</dcterms:created>
  <dc:creator>Reinaldo valverde lopez</dc:creator>
</cp:coreProperties>
</file>